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Technical que and ans: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What is html?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Ans: 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Html is hyper text markup language is the the standard markup language used to create the structure of web pages.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It uses tags like &lt;html&gt;, &lt;head&gt;, &lt;body&gt;, etc to organize and display content on a browser.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Html is the foundation of every website  and works with CSS  for design and javaScript for interactivity.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 the MERN stack Html is used within the frontend (React) to define the structure of components using jsx(a syntax extension that looks like html).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What  is difference  between web server  and web browser?</w:t>
      </w:r>
    </w:p>
    <w:p w:rsidR="00000000" w:rsidDel="00000000" w:rsidP="00000000" w:rsidRDefault="00000000" w:rsidRPr="00000000" w14:paraId="0000000F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Ans:</w:t>
      </w:r>
    </w:p>
    <w:p w:rsidR="00000000" w:rsidDel="00000000" w:rsidP="00000000" w:rsidRDefault="00000000" w:rsidRPr="00000000" w14:paraId="00000010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</w:t>
      </w:r>
    </w:p>
    <w:p w:rsidR="00000000" w:rsidDel="00000000" w:rsidP="00000000" w:rsidRDefault="00000000" w:rsidRPr="00000000" w14:paraId="00000011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Web server:</w:t>
      </w:r>
    </w:p>
    <w:p w:rsidR="00000000" w:rsidDel="00000000" w:rsidP="00000000" w:rsidRDefault="00000000" w:rsidRPr="00000000" w14:paraId="00000012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ins w:author="Devika Kollur" w:id="0" w:date="2025-05-15T07:36:05Z"/>
          <w:sz w:val="36"/>
          <w:szCs w:val="36"/>
          <w:u w:val="none"/>
        </w:rPr>
      </w:pPr>
      <w:ins w:author="Devika Kollur" w:id="0" w:date="2025-05-15T07:36:05Z">
        <w:r w:rsidDel="00000000" w:rsidR="00000000" w:rsidRPr="00000000">
          <w:rPr>
            <w:sz w:val="36"/>
            <w:szCs w:val="36"/>
            <w:rtl w:val="0"/>
          </w:rPr>
          <w:t xml:space="preserve">A software /hardware that stores, processes and delivers web pages to users.</w:t>
        </w:r>
      </w:ins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ins w:author="Devika Kollur" w:id="0" w:date="2025-05-15T07:36:05Z"/>
          <w:sz w:val="36"/>
          <w:szCs w:val="36"/>
          <w:u w:val="none"/>
        </w:rPr>
      </w:pPr>
      <w:ins w:author="Devika Kollur" w:id="0" w:date="2025-05-15T07:36:05Z">
        <w:r w:rsidDel="00000000" w:rsidR="00000000" w:rsidRPr="00000000">
          <w:rPr>
            <w:sz w:val="36"/>
            <w:szCs w:val="36"/>
            <w:rtl w:val="0"/>
          </w:rPr>
          <w:t xml:space="preserve">Apache , nginx, </w:t>
        </w:r>
        <w:r w:rsidDel="00000000" w:rsidR="00000000" w:rsidRPr="00000000">
          <w:fldChar w:fldCharType="begin"/>
        </w:r>
        <w:r w:rsidDel="00000000" w:rsidR="00000000" w:rsidRPr="00000000">
          <w:instrText xml:space="preserve">HYPERLINK "http://node.js"</w:instrText>
        </w:r>
        <w:r w:rsidDel="00000000" w:rsidR="00000000" w:rsidRPr="00000000">
          <w:fldChar w:fldCharType="separate"/>
        </w:r>
        <w:r w:rsidDel="00000000" w:rsidR="00000000" w:rsidRPr="00000000">
          <w:rPr>
            <w:sz w:val="36"/>
            <w:szCs w:val="36"/>
            <w:rtl w:val="0"/>
          </w:rPr>
          <w:t xml:space="preserve">Node.js</w:t>
        </w:r>
        <w:r w:rsidDel="00000000" w:rsidR="00000000" w:rsidRPr="00000000">
          <w:fldChar w:fldCharType="end"/>
        </w:r>
        <w:r w:rsidDel="00000000" w:rsidR="00000000" w:rsidRPr="00000000">
          <w:rPr>
            <w:sz w:val="36"/>
            <w:szCs w:val="36"/>
            <w:rtl w:val="0"/>
          </w:rPr>
          <w:t xml:space="preserve">(Express.js) are exmples of web server</w:t>
        </w:r>
      </w:ins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ins w:author="Devika Kollur" w:id="0" w:date="2025-05-15T07:36:05Z"/>
          <w:sz w:val="36"/>
          <w:szCs w:val="36"/>
          <w:u w:val="none"/>
        </w:rPr>
      </w:pPr>
      <w:ins w:author="Devika Kollur" w:id="0" w:date="2025-05-15T07:36:05Z">
        <w:r w:rsidDel="00000000" w:rsidR="00000000" w:rsidRPr="00000000">
          <w:rPr>
            <w:sz w:val="36"/>
            <w:szCs w:val="36"/>
            <w:rtl w:val="0"/>
          </w:rPr>
          <w:t xml:space="preserve">Hosts website files and responds to  http requests.</w:t>
        </w:r>
      </w:ins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ins w:author="Devika Kollur" w:id="0" w:date="2025-05-15T07:36:05Z"/>
          <w:sz w:val="36"/>
          <w:szCs w:val="36"/>
          <w:u w:val="none"/>
        </w:rPr>
      </w:pPr>
      <w:ins w:author="Devika Kollur" w:id="0" w:date="2025-05-15T07:36:05Z">
        <w:r w:rsidDel="00000000" w:rsidR="00000000" w:rsidRPr="00000000">
          <w:fldChar w:fldCharType="begin"/>
        </w:r>
        <w:r w:rsidDel="00000000" w:rsidR="00000000" w:rsidRPr="00000000">
          <w:instrText xml:space="preserve">HYPERLINK "http://node.js"</w:instrText>
        </w:r>
        <w:r w:rsidDel="00000000" w:rsidR="00000000" w:rsidRPr="00000000">
          <w:fldChar w:fldCharType="separate"/>
        </w:r>
        <w:r w:rsidDel="00000000" w:rsidR="00000000" w:rsidRPr="00000000">
          <w:rPr>
            <w:sz w:val="36"/>
            <w:szCs w:val="36"/>
            <w:rtl w:val="0"/>
          </w:rPr>
          <w:t xml:space="preserve">node.js</w:t>
        </w:r>
        <w:r w:rsidDel="00000000" w:rsidR="00000000" w:rsidRPr="00000000">
          <w:fldChar w:fldCharType="end"/>
        </w:r>
        <w:r w:rsidDel="00000000" w:rsidR="00000000" w:rsidRPr="00000000">
          <w:rPr>
            <w:sz w:val="36"/>
            <w:szCs w:val="36"/>
            <w:rtl w:val="0"/>
          </w:rPr>
          <w:t xml:space="preserve"> with </w:t>
        </w:r>
        <w:r w:rsidDel="00000000" w:rsidR="00000000" w:rsidRPr="00000000">
          <w:fldChar w:fldCharType="begin"/>
        </w:r>
        <w:r w:rsidDel="00000000" w:rsidR="00000000" w:rsidRPr="00000000">
          <w:instrText xml:space="preserve">HYPERLINK "http://express.js"</w:instrText>
        </w:r>
        <w:r w:rsidDel="00000000" w:rsidR="00000000" w:rsidRPr="00000000">
          <w:fldChar w:fldCharType="separate"/>
        </w:r>
        <w:r w:rsidDel="00000000" w:rsidR="00000000" w:rsidRPr="00000000">
          <w:rPr>
            <w:sz w:val="36"/>
            <w:szCs w:val="36"/>
            <w:rtl w:val="0"/>
          </w:rPr>
          <w:t xml:space="preserve">express.js</w:t>
        </w:r>
        <w:r w:rsidDel="00000000" w:rsidR="00000000" w:rsidRPr="00000000">
          <w:fldChar w:fldCharType="end"/>
        </w:r>
        <w:r w:rsidDel="00000000" w:rsidR="00000000" w:rsidRPr="00000000">
          <w:rPr>
            <w:sz w:val="36"/>
            <w:szCs w:val="36"/>
            <w:rtl w:val="0"/>
          </w:rPr>
          <w:t xml:space="preserve"> acts as the web server</w:t>
        </w:r>
      </w:ins>
    </w:p>
    <w:p w:rsidR="00000000" w:rsidDel="00000000" w:rsidP="00000000" w:rsidRDefault="00000000" w:rsidRPr="00000000" w14:paraId="00000017">
      <w:pPr>
        <w:rPr>
          <w:ins w:author="Devika Kollur" w:id="0" w:date="2025-05-15T07:36:05Z"/>
          <w:sz w:val="36"/>
          <w:szCs w:val="36"/>
        </w:rPr>
      </w:pPr>
      <w:ins w:author="Devika Kollur" w:id="0" w:date="2025-05-15T07:36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8">
      <w:pPr>
        <w:rPr>
          <w:ins w:author="Devika Kollur" w:id="0" w:date="2025-05-15T07:36:05Z"/>
          <w:sz w:val="36"/>
          <w:szCs w:val="36"/>
        </w:rPr>
      </w:pPr>
      <w:ins w:author="Devika Kollur" w:id="0" w:date="2025-05-15T07:36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9">
      <w:pPr>
        <w:rPr>
          <w:ins w:author="Devika Kollur" w:id="0" w:date="2025-05-15T07:36:05Z"/>
          <w:sz w:val="36"/>
          <w:szCs w:val="36"/>
        </w:rPr>
      </w:pPr>
      <w:ins w:author="Devika Kollur" w:id="0" w:date="2025-05-15T07:36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A">
      <w:pPr>
        <w:rPr>
          <w:ins w:author="Devika Kollur" w:id="0" w:date="2025-05-15T07:36:05Z"/>
          <w:sz w:val="36"/>
          <w:szCs w:val="36"/>
        </w:rPr>
      </w:pPr>
      <w:ins w:author="Devika Kollur" w:id="0" w:date="2025-05-15T07:36:05Z">
        <w:r w:rsidDel="00000000" w:rsidR="00000000" w:rsidRPr="00000000">
          <w:rPr>
            <w:sz w:val="36"/>
            <w:szCs w:val="36"/>
            <w:rtl w:val="0"/>
          </w:rPr>
          <w:t xml:space="preserve">Web browser:</w:t>
        </w:r>
      </w:ins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ins w:author="Devika Kollur" w:id="0" w:date="2025-05-15T07:36:05Z"/>
          <w:sz w:val="36"/>
          <w:szCs w:val="36"/>
          <w:u w:val="none"/>
        </w:rPr>
      </w:pPr>
      <w:ins w:author="Devika Kollur" w:id="0" w:date="2025-05-15T07:36:05Z">
        <w:r w:rsidDel="00000000" w:rsidR="00000000" w:rsidRPr="00000000">
          <w:rPr>
            <w:sz w:val="36"/>
            <w:szCs w:val="36"/>
            <w:rtl w:val="0"/>
          </w:rPr>
          <w:t xml:space="preserve">An application used to access and display web content.</w:t>
        </w:r>
      </w:ins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ins w:author="Devika Kollur" w:id="0" w:date="2025-05-15T07:36:05Z"/>
          <w:sz w:val="36"/>
          <w:szCs w:val="36"/>
          <w:u w:val="none"/>
        </w:rPr>
      </w:pPr>
      <w:ins w:author="Devika Kollur" w:id="0" w:date="2025-05-15T07:36:05Z">
        <w:r w:rsidDel="00000000" w:rsidR="00000000" w:rsidRPr="00000000">
          <w:rPr>
            <w:sz w:val="36"/>
            <w:szCs w:val="36"/>
            <w:rtl w:val="0"/>
          </w:rPr>
          <w:t xml:space="preserve">Chrome , firefox, edge are examples of web  browser.</w:t>
        </w:r>
      </w:ins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ins w:author="Devika Kollur" w:id="0" w:date="2025-05-15T07:36:05Z"/>
          <w:sz w:val="36"/>
          <w:szCs w:val="36"/>
          <w:u w:val="none"/>
        </w:rPr>
      </w:pPr>
      <w:ins w:author="Devika Kollur" w:id="0" w:date="2025-05-15T07:36:05Z">
        <w:r w:rsidDel="00000000" w:rsidR="00000000" w:rsidRPr="00000000">
          <w:rPr>
            <w:sz w:val="36"/>
            <w:szCs w:val="36"/>
            <w:rtl w:val="0"/>
          </w:rPr>
          <w:t xml:space="preserve">Sends requests to web servers and renders responses.</w:t>
        </w:r>
      </w:ins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ins w:author="Devika Kollur" w:id="0" w:date="2025-05-15T07:36:05Z"/>
          <w:sz w:val="36"/>
          <w:szCs w:val="36"/>
          <w:u w:val="none"/>
        </w:rPr>
      </w:pPr>
      <w:ins w:author="Devika Kollur" w:id="0" w:date="2025-05-15T07:36:05Z">
        <w:r w:rsidDel="00000000" w:rsidR="00000000" w:rsidRPr="00000000">
          <w:rPr>
            <w:sz w:val="36"/>
            <w:szCs w:val="36"/>
            <w:rtl w:val="0"/>
          </w:rPr>
          <w:t xml:space="preserve">React app runs in the browser.</w:t>
        </w:r>
      </w:ins>
    </w:p>
    <w:p w:rsidR="00000000" w:rsidDel="00000000" w:rsidP="00000000" w:rsidRDefault="00000000" w:rsidRPr="00000000" w14:paraId="0000001F">
      <w:pPr>
        <w:rPr>
          <w:ins w:author="Devika Kollur" w:id="0" w:date="2025-05-15T07:36:05Z"/>
        </w:rPr>
      </w:pPr>
      <w:ins w:author="Devika Kollur" w:id="0" w:date="2025-05-15T07:36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0">
      <w:pPr>
        <w:ind w:left="0" w:firstLine="0"/>
        <w:rPr>
          <w:ins w:author="Devika Kollur" w:id="0" w:date="2025-05-15T07:36:05Z"/>
          <w:sz w:val="36"/>
          <w:szCs w:val="36"/>
        </w:rPr>
      </w:pPr>
      <w:ins w:author="Devika Kollur" w:id="0" w:date="2025-05-15T07:36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Devika Kollur" w:id="1" w:date="2025-05-15T07:36:00Z">
            <w:rPr>
              <w:sz w:val="36"/>
              <w:szCs w:val="36"/>
            </w:rPr>
          </w:rPrChange>
        </w:rPr>
        <w:pPrChange w:author="Devika Kollur" w:id="0" w:date="2025-05-15T07:36:00Z">
          <w:pPr>
            <w:ind w:left="0" w:firstLine="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What is website and www?</w:t>
      </w:r>
    </w:p>
    <w:p w:rsidR="00000000" w:rsidDel="00000000" w:rsidP="00000000" w:rsidRDefault="00000000" w:rsidRPr="00000000" w14:paraId="00000023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Ans:</w:t>
      </w:r>
    </w:p>
    <w:p w:rsidR="00000000" w:rsidDel="00000000" w:rsidP="00000000" w:rsidRDefault="00000000" w:rsidRPr="00000000" w14:paraId="00000024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Website: everyday you visit on internet</w:t>
      </w:r>
    </w:p>
    <w:p w:rsidR="00000000" w:rsidDel="00000000" w:rsidP="00000000" w:rsidRDefault="00000000" w:rsidRPr="00000000" w14:paraId="00000025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Follow  some rules and regulations i.e client server architecture standard</w:t>
      </w:r>
    </w:p>
    <w:p w:rsidR="00000000" w:rsidDel="00000000" w:rsidP="00000000" w:rsidRDefault="00000000" w:rsidRPr="00000000" w14:paraId="00000026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Websites: providing information from anywhere in world</w:t>
      </w:r>
    </w:p>
    <w:p w:rsidR="00000000" w:rsidDel="00000000" w:rsidP="00000000" w:rsidRDefault="00000000" w:rsidRPr="00000000" w14:paraId="00000028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Www: world wide web called internet</w:t>
      </w:r>
    </w:p>
    <w:p w:rsidR="00000000" w:rsidDel="00000000" w:rsidP="00000000" w:rsidRDefault="00000000" w:rsidRPr="00000000" w14:paraId="0000002A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What is client and server architecture?</w:t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Ans: client: request, server: response, http: hyper text transfer protocol, .com: domain, </w:t>
      </w: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www:    world</w:t>
        </w:r>
      </w:hyperlink>
      <w:r w:rsidDel="00000000" w:rsidR="00000000" w:rsidRPr="00000000">
        <w:rPr>
          <w:sz w:val="36"/>
          <w:szCs w:val="36"/>
          <w:rtl w:val="0"/>
        </w:rPr>
        <w:t xml:space="preserve"> wide web,</w:t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Internet: http (hyper text transfer protocol)</w:t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What is web browser?</w:t>
      </w:r>
    </w:p>
    <w:p w:rsidR="00000000" w:rsidDel="00000000" w:rsidP="00000000" w:rsidRDefault="00000000" w:rsidRPr="00000000" w14:paraId="00000032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Ans: google chrome/ mozila firefox,opera,safari</w:t>
      </w:r>
    </w:p>
    <w:p w:rsidR="00000000" w:rsidDel="00000000" w:rsidP="00000000" w:rsidRDefault="00000000" w:rsidRPr="00000000" w14:paraId="00000033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4) how to buy domain &amp; server</w:t>
      </w:r>
    </w:p>
    <w:p w:rsidR="00000000" w:rsidDel="00000000" w:rsidP="00000000" w:rsidRDefault="00000000" w:rsidRPr="00000000" w14:paraId="00000036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Ans: we can buy web hosting &amp; domain from goDaddy, hostinger.</w:t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or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